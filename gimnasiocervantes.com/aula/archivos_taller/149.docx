
<file path=[Content_Types].xml><?xml version="1.0" encoding="utf-8"?>
<Types xmlns="http://schemas.openxmlformats.org/package/2006/content-types"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jpeg" ContentType="image/jpeg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Default Extension="gif" ContentType="image/gif"/>
  <Override PartName="/word/activeX/activeX12.xml" ContentType="application/vnd.ms-office.activeX+xml"/>
  <Override PartName="/word/activeX/activeX13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5165" w:type="dxa"/>
        <w:jc w:val="center"/>
        <w:tblCellSpacing w:w="15" w:type="dxa"/>
        <w:tblCellMar>
          <w:left w:w="0" w:type="dxa"/>
          <w:right w:w="0" w:type="dxa"/>
        </w:tblCellMar>
        <w:tblLook w:val="04A0"/>
      </w:tblPr>
      <w:tblGrid>
        <w:gridCol w:w="10395"/>
        <w:gridCol w:w="4770"/>
      </w:tblGrid>
      <w:tr w:rsidR="003D5189" w:rsidRPr="003D5189" w:rsidTr="003D5189">
        <w:trPr>
          <w:tblCellSpacing w:w="15" w:type="dxa"/>
          <w:jc w:val="center"/>
        </w:trPr>
        <w:tc>
          <w:tcPr>
            <w:tcW w:w="10350" w:type="dxa"/>
            <w:shd w:val="clear" w:color="auto" w:fill="FFFFFF"/>
            <w:vAlign w:val="center"/>
            <w:hideMark/>
          </w:tcPr>
          <w:p w:rsidR="003D5189" w:rsidRPr="003D5189" w:rsidRDefault="003D5189" w:rsidP="003D5189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n-US" w:eastAsia="es-AR"/>
              </w:rPr>
            </w:pPr>
            <w:r w:rsidRPr="003D5189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n-US" w:eastAsia="es-AR"/>
              </w:rPr>
              <w:t>PRESENT SIMPLE</w:t>
            </w:r>
          </w:p>
          <w:p w:rsidR="003D5189" w:rsidRPr="003D5189" w:rsidRDefault="003D5189" w:rsidP="003D5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AR"/>
              </w:rPr>
              <w:drawing>
                <wp:inline distT="0" distB="0" distL="0" distR="0">
                  <wp:extent cx="457200" cy="457200"/>
                  <wp:effectExtent l="0" t="0" r="0" b="0"/>
                  <wp:docPr id="1" name="Imagen 1" descr="IDevice Ques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Device Ques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D51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Choose the correct form</w:t>
            </w:r>
          </w:p>
          <w:p w:rsidR="003D5189" w:rsidRPr="003D5189" w:rsidRDefault="003D5189" w:rsidP="003D5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AR"/>
              </w:rPr>
              <w:drawing>
                <wp:inline distT="0" distB="0" distL="0" distR="0">
                  <wp:extent cx="714375" cy="714375"/>
                  <wp:effectExtent l="19050" t="0" r="9525" b="0"/>
                  <wp:docPr id="2" name="Imagen 2" descr="C:\Documents and Settings\Administrador\Mis documentos\danna 20_files\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Documents and Settings\Administrador\Mis documentos\danna 20_files\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714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D5189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es-AR"/>
              </w:rPr>
              <w:t xml:space="preserve">I ____ </w:t>
            </w:r>
            <w:proofErr w:type="spellStart"/>
            <w:r w:rsidRPr="003D5189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es-AR"/>
              </w:rPr>
              <w:t>football</w:t>
            </w:r>
            <w:proofErr w:type="spellEnd"/>
            <w:r w:rsidRPr="003D5189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es-AR"/>
              </w:rPr>
              <w:t>.</w:t>
            </w:r>
          </w:p>
          <w:p w:rsidR="003D5189" w:rsidRPr="003D5189" w:rsidRDefault="003D5189" w:rsidP="003D5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es-AR"/>
              </w:rPr>
            </w:pPr>
            <w:r w:rsidRPr="003D5189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es-AR"/>
              </w:rPr>
              <w:t xml:space="preserve">   </w:t>
            </w:r>
          </w:p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80"/>
              <w:gridCol w:w="582"/>
            </w:tblGrid>
            <w:tr w:rsidR="003D5189" w:rsidRPr="003D5189" w:rsidTr="003D5189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3D5189" w:rsidRPr="003D5189" w:rsidRDefault="003D5189" w:rsidP="003D518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r w:rsidRPr="003D518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  <w:object w:dxaOrig="1440" w:dyaOrig="144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92" type="#_x0000_t75" style="width:20.25pt;height:18pt" o:ole="">
                        <v:imagedata r:id="rId6" o:title=""/>
                      </v:shape>
                      <w:control r:id="rId7" w:name="DefaultOcxName" w:shapeid="_x0000_i1092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D5189" w:rsidRPr="003D5189" w:rsidRDefault="003D5189" w:rsidP="003D518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proofErr w:type="spellStart"/>
                  <w:r w:rsidRPr="003D518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  <w:t>play</w:t>
                  </w:r>
                  <w:proofErr w:type="spellEnd"/>
                  <w:r w:rsidRPr="003D518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  <w:t xml:space="preserve"> </w:t>
                  </w:r>
                </w:p>
              </w:tc>
            </w:tr>
            <w:tr w:rsidR="003D5189" w:rsidRPr="003D5189" w:rsidTr="003D5189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3D5189" w:rsidRPr="003D5189" w:rsidRDefault="003D5189" w:rsidP="003D518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r w:rsidRPr="003D518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  <w:object w:dxaOrig="1440" w:dyaOrig="1440">
                      <v:shape id="_x0000_i1091" type="#_x0000_t75" style="width:20.25pt;height:18pt" o:ole="">
                        <v:imagedata r:id="rId6" o:title=""/>
                      </v:shape>
                      <w:control r:id="rId8" w:name="DefaultOcxName1" w:shapeid="_x0000_i1091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D5189" w:rsidRPr="003D5189" w:rsidRDefault="003D5189" w:rsidP="003D518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AR"/>
                    </w:rPr>
                  </w:pPr>
                  <w:r w:rsidRPr="003D518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AR"/>
                    </w:rPr>
                    <w:t xml:space="preserve">plays </w:t>
                  </w:r>
                </w:p>
              </w:tc>
            </w:tr>
          </w:tbl>
          <w:p w:rsidR="003D5189" w:rsidRPr="003D5189" w:rsidRDefault="003D5189" w:rsidP="003D5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33CC"/>
                <w:sz w:val="27"/>
                <w:szCs w:val="27"/>
                <w:lang w:val="en-US" w:eastAsia="es-AR"/>
              </w:rPr>
            </w:pPr>
            <w:r w:rsidRPr="003D5189">
              <w:rPr>
                <w:rFonts w:ascii="Times New Roman" w:eastAsia="Times New Roman" w:hAnsi="Times New Roman" w:cs="Times New Roman"/>
                <w:color w:val="0033CC"/>
                <w:sz w:val="27"/>
                <w:szCs w:val="27"/>
                <w:lang w:val="en-US" w:eastAsia="es-AR"/>
              </w:rPr>
              <w:t>Correct</w:t>
            </w:r>
          </w:p>
          <w:p w:rsidR="003D5189" w:rsidRPr="003D5189" w:rsidRDefault="003D5189" w:rsidP="003D5189">
            <w:pPr>
              <w:spacing w:after="27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val="en-US" w:eastAsia="es-AR"/>
              </w:rPr>
            </w:pPr>
          </w:p>
          <w:p w:rsidR="003D5189" w:rsidRPr="003D5189" w:rsidRDefault="003D5189" w:rsidP="003D5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val="en-US" w:eastAsia="es-AR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333333"/>
                <w:sz w:val="27"/>
                <w:szCs w:val="27"/>
                <w:lang w:eastAsia="es-AR"/>
              </w:rPr>
              <w:drawing>
                <wp:inline distT="0" distB="0" distL="0" distR="0">
                  <wp:extent cx="714375" cy="714375"/>
                  <wp:effectExtent l="19050" t="0" r="9525" b="0"/>
                  <wp:docPr id="3" name="Imagen 3" descr="C:\Documents and Settings\Administrador\Mis documentos\danna 20_files\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Documents and Settings\Administrador\Mis documentos\danna 20_files\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714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gramStart"/>
            <w:r w:rsidRPr="003D5189">
              <w:rPr>
                <w:rFonts w:ascii="Times New Roman" w:eastAsia="Times New Roman" w:hAnsi="Times New Roman" w:cs="Times New Roman"/>
                <w:color w:val="333333"/>
                <w:sz w:val="27"/>
                <w:lang w:val="en-US" w:eastAsia="es-AR"/>
              </w:rPr>
              <w:t>He</w:t>
            </w:r>
            <w:proofErr w:type="gramEnd"/>
            <w:r w:rsidRPr="003D5189">
              <w:rPr>
                <w:rFonts w:ascii="Times New Roman" w:eastAsia="Times New Roman" w:hAnsi="Times New Roman" w:cs="Times New Roman"/>
                <w:color w:val="333333"/>
                <w:sz w:val="27"/>
                <w:lang w:val="en-US" w:eastAsia="es-AR"/>
              </w:rPr>
              <w:t xml:space="preserve"> ____ video games.</w:t>
            </w:r>
          </w:p>
          <w:p w:rsidR="003D5189" w:rsidRPr="003D5189" w:rsidRDefault="003D5189" w:rsidP="003D5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val="en-US" w:eastAsia="es-AR"/>
              </w:rPr>
            </w:pPr>
            <w:r w:rsidRPr="003D5189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val="en-US" w:eastAsia="es-AR"/>
              </w:rPr>
              <w:t xml:space="preserve">   </w:t>
            </w:r>
          </w:p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80"/>
              <w:gridCol w:w="582"/>
            </w:tblGrid>
            <w:tr w:rsidR="003D5189" w:rsidRPr="003D5189" w:rsidTr="003D5189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3D5189" w:rsidRPr="003D5189" w:rsidRDefault="003D5189" w:rsidP="003D518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r w:rsidRPr="003D518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  <w:object w:dxaOrig="1440" w:dyaOrig="1440">
                      <v:shape id="_x0000_i1090" type="#_x0000_t75" style="width:20.25pt;height:18pt" o:ole="">
                        <v:imagedata r:id="rId6" o:title=""/>
                      </v:shape>
                      <w:control r:id="rId10" w:name="DefaultOcxName2" w:shapeid="_x0000_i1090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D5189" w:rsidRPr="003D5189" w:rsidRDefault="003D5189" w:rsidP="003D518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proofErr w:type="spellStart"/>
                  <w:r w:rsidRPr="003D518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  <w:t>play</w:t>
                  </w:r>
                  <w:proofErr w:type="spellEnd"/>
                  <w:r w:rsidRPr="003D518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  <w:t xml:space="preserve"> </w:t>
                  </w:r>
                </w:p>
              </w:tc>
            </w:tr>
            <w:tr w:rsidR="003D5189" w:rsidRPr="003D5189" w:rsidTr="003D5189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3D5189" w:rsidRPr="003D5189" w:rsidRDefault="003D5189" w:rsidP="003D518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r w:rsidRPr="003D518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  <w:object w:dxaOrig="1440" w:dyaOrig="1440">
                      <v:shape id="_x0000_i1089" type="#_x0000_t75" style="width:20.25pt;height:18pt" o:ole="">
                        <v:imagedata r:id="rId6" o:title=""/>
                      </v:shape>
                      <w:control r:id="rId11" w:name="DefaultOcxName3" w:shapeid="_x0000_i1089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D5189" w:rsidRPr="003D5189" w:rsidRDefault="003D5189" w:rsidP="003D518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proofErr w:type="spellStart"/>
                  <w:r w:rsidRPr="003D518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  <w:t>plays</w:t>
                  </w:r>
                  <w:proofErr w:type="spellEnd"/>
                  <w:r w:rsidRPr="003D518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  <w:t xml:space="preserve"> </w:t>
                  </w:r>
                </w:p>
              </w:tc>
            </w:tr>
          </w:tbl>
          <w:p w:rsidR="003D5189" w:rsidRPr="003D5189" w:rsidRDefault="003D5189" w:rsidP="003D5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33CC"/>
                <w:sz w:val="27"/>
                <w:szCs w:val="27"/>
                <w:lang w:eastAsia="es-AR"/>
              </w:rPr>
            </w:pPr>
            <w:proofErr w:type="spellStart"/>
            <w:r w:rsidRPr="003D5189">
              <w:rPr>
                <w:rFonts w:ascii="Times New Roman" w:eastAsia="Times New Roman" w:hAnsi="Times New Roman" w:cs="Times New Roman"/>
                <w:color w:val="0033CC"/>
                <w:sz w:val="27"/>
                <w:szCs w:val="27"/>
                <w:lang w:eastAsia="es-AR"/>
              </w:rPr>
              <w:t>Correct</w:t>
            </w:r>
            <w:proofErr w:type="spellEnd"/>
          </w:p>
          <w:p w:rsidR="003D5189" w:rsidRPr="003D5189" w:rsidRDefault="003D5189" w:rsidP="003D5189">
            <w:pPr>
              <w:spacing w:after="27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es-AR"/>
              </w:rPr>
            </w:pPr>
          </w:p>
          <w:p w:rsidR="003D5189" w:rsidRPr="003D5189" w:rsidRDefault="003D5189" w:rsidP="003D5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333333"/>
                <w:sz w:val="27"/>
                <w:szCs w:val="27"/>
                <w:lang w:eastAsia="es-AR"/>
              </w:rPr>
              <w:drawing>
                <wp:inline distT="0" distB="0" distL="0" distR="0">
                  <wp:extent cx="714375" cy="714375"/>
                  <wp:effectExtent l="19050" t="0" r="9525" b="0"/>
                  <wp:docPr id="4" name="Imagen 4" descr="C:\Documents and Settings\Administrador\Mis documentos\danna 20_files\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Documents and Settings\Administrador\Mis documentos\danna 20_files\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714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3D5189">
              <w:rPr>
                <w:rFonts w:ascii="Times New Roman" w:eastAsia="Times New Roman" w:hAnsi="Times New Roman" w:cs="Times New Roman"/>
                <w:color w:val="333333"/>
                <w:sz w:val="27"/>
                <w:lang w:eastAsia="es-AR"/>
              </w:rPr>
              <w:t>It</w:t>
            </w:r>
            <w:proofErr w:type="spellEnd"/>
            <w:r w:rsidRPr="003D5189">
              <w:rPr>
                <w:rFonts w:ascii="Times New Roman" w:eastAsia="Times New Roman" w:hAnsi="Times New Roman" w:cs="Times New Roman"/>
                <w:color w:val="333333"/>
                <w:sz w:val="27"/>
                <w:lang w:eastAsia="es-AR"/>
              </w:rPr>
              <w:t xml:space="preserve"> ____ golf.</w:t>
            </w:r>
          </w:p>
          <w:p w:rsidR="003D5189" w:rsidRPr="003D5189" w:rsidRDefault="003D5189" w:rsidP="003D5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es-AR"/>
              </w:rPr>
            </w:pPr>
            <w:r w:rsidRPr="003D5189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es-AR"/>
              </w:rPr>
              <w:t xml:space="preserve">   </w:t>
            </w:r>
          </w:p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80"/>
              <w:gridCol w:w="582"/>
            </w:tblGrid>
            <w:tr w:rsidR="003D5189" w:rsidRPr="003D5189" w:rsidTr="003D5189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3D5189" w:rsidRPr="003D5189" w:rsidRDefault="003D5189" w:rsidP="003D518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r w:rsidRPr="003D518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  <w:object w:dxaOrig="1440" w:dyaOrig="1440">
                      <v:shape id="_x0000_i1088" type="#_x0000_t75" style="width:20.25pt;height:18pt" o:ole="">
                        <v:imagedata r:id="rId6" o:title=""/>
                      </v:shape>
                      <w:control r:id="rId13" w:name="DefaultOcxName4" w:shapeid="_x0000_i1088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D5189" w:rsidRPr="003D5189" w:rsidRDefault="003D5189" w:rsidP="003D518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proofErr w:type="spellStart"/>
                  <w:r w:rsidRPr="003D518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  <w:t>play</w:t>
                  </w:r>
                  <w:proofErr w:type="spellEnd"/>
                  <w:r w:rsidRPr="003D518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  <w:t xml:space="preserve"> </w:t>
                  </w:r>
                </w:p>
              </w:tc>
            </w:tr>
            <w:tr w:rsidR="003D5189" w:rsidRPr="003D5189" w:rsidTr="003D5189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3D5189" w:rsidRPr="003D5189" w:rsidRDefault="003D5189" w:rsidP="003D518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r w:rsidRPr="003D518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  <w:object w:dxaOrig="1440" w:dyaOrig="1440">
                      <v:shape id="_x0000_i1087" type="#_x0000_t75" style="width:20.25pt;height:18pt" o:ole="">
                        <v:imagedata r:id="rId6" o:title=""/>
                      </v:shape>
                      <w:control r:id="rId14" w:name="DefaultOcxName5" w:shapeid="_x0000_i1087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D5189" w:rsidRPr="003D5189" w:rsidRDefault="003D5189" w:rsidP="003D518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AR"/>
                    </w:rPr>
                  </w:pPr>
                  <w:r w:rsidRPr="003D518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AR"/>
                    </w:rPr>
                    <w:t xml:space="preserve">plays </w:t>
                  </w:r>
                </w:p>
              </w:tc>
            </w:tr>
          </w:tbl>
          <w:p w:rsidR="003D5189" w:rsidRPr="003D5189" w:rsidRDefault="003D5189" w:rsidP="003D5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33CC"/>
                <w:sz w:val="27"/>
                <w:szCs w:val="27"/>
                <w:lang w:val="en-US" w:eastAsia="es-AR"/>
              </w:rPr>
            </w:pPr>
            <w:r w:rsidRPr="003D5189">
              <w:rPr>
                <w:rFonts w:ascii="Times New Roman" w:eastAsia="Times New Roman" w:hAnsi="Times New Roman" w:cs="Times New Roman"/>
                <w:color w:val="0033CC"/>
                <w:sz w:val="27"/>
                <w:szCs w:val="27"/>
                <w:lang w:val="en-US" w:eastAsia="es-AR"/>
              </w:rPr>
              <w:t>Correct</w:t>
            </w:r>
          </w:p>
          <w:p w:rsidR="003D5189" w:rsidRDefault="003D5189" w:rsidP="003D5189">
            <w:pPr>
              <w:spacing w:after="27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val="en-US" w:eastAsia="es-AR"/>
              </w:rPr>
            </w:pPr>
          </w:p>
          <w:p w:rsidR="003D5189" w:rsidRPr="003D5189" w:rsidRDefault="003D5189" w:rsidP="003D5189">
            <w:pPr>
              <w:spacing w:after="27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val="en-US" w:eastAsia="es-AR"/>
              </w:rPr>
            </w:pPr>
          </w:p>
          <w:p w:rsidR="003D5189" w:rsidRPr="003D5189" w:rsidRDefault="003D5189" w:rsidP="003D5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val="en-US" w:eastAsia="es-AR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333333"/>
                <w:sz w:val="27"/>
                <w:szCs w:val="27"/>
                <w:lang w:eastAsia="es-AR"/>
              </w:rPr>
              <w:lastRenderedPageBreak/>
              <w:drawing>
                <wp:inline distT="0" distB="0" distL="0" distR="0">
                  <wp:extent cx="714375" cy="714375"/>
                  <wp:effectExtent l="19050" t="0" r="9525" b="0"/>
                  <wp:docPr id="5" name="Imagen 5" descr="C:\Documents and Settings\Administrador\Mis documentos\danna 20_files\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Documents and Settings\Administrador\Mis documentos\danna 20_files\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714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D5189">
              <w:rPr>
                <w:rFonts w:ascii="Times New Roman" w:eastAsia="Times New Roman" w:hAnsi="Times New Roman" w:cs="Times New Roman"/>
                <w:color w:val="333333"/>
                <w:sz w:val="27"/>
                <w:lang w:val="en-US" w:eastAsia="es-AR"/>
              </w:rPr>
              <w:t>You ____ the piano.</w:t>
            </w:r>
          </w:p>
          <w:p w:rsidR="003D5189" w:rsidRPr="003D5189" w:rsidRDefault="003D5189" w:rsidP="003D5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val="en-US" w:eastAsia="es-AR"/>
              </w:rPr>
            </w:pPr>
            <w:r w:rsidRPr="003D5189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val="en-US" w:eastAsia="es-AR"/>
              </w:rPr>
              <w:t xml:space="preserve">   </w:t>
            </w:r>
          </w:p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80"/>
              <w:gridCol w:w="582"/>
            </w:tblGrid>
            <w:tr w:rsidR="003D5189" w:rsidRPr="003D5189" w:rsidTr="003D5189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3D5189" w:rsidRPr="003D5189" w:rsidRDefault="003D5189" w:rsidP="003D518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r w:rsidRPr="003D518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  <w:object w:dxaOrig="1440" w:dyaOrig="1440">
                      <v:shape id="_x0000_i1086" type="#_x0000_t75" style="width:20.25pt;height:18pt" o:ole="">
                        <v:imagedata r:id="rId6" o:title=""/>
                      </v:shape>
                      <w:control r:id="rId16" w:name="DefaultOcxName6" w:shapeid="_x0000_i1086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D5189" w:rsidRPr="003D5189" w:rsidRDefault="003D5189" w:rsidP="003D518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proofErr w:type="spellStart"/>
                  <w:r w:rsidRPr="003D518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  <w:t>play</w:t>
                  </w:r>
                  <w:proofErr w:type="spellEnd"/>
                  <w:r w:rsidRPr="003D518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  <w:t xml:space="preserve"> </w:t>
                  </w:r>
                </w:p>
              </w:tc>
            </w:tr>
            <w:tr w:rsidR="003D5189" w:rsidRPr="003D5189" w:rsidTr="003D5189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3D5189" w:rsidRPr="003D5189" w:rsidRDefault="003D5189" w:rsidP="003D518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r w:rsidRPr="003D518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  <w:object w:dxaOrig="1440" w:dyaOrig="1440">
                      <v:shape id="_x0000_i1085" type="#_x0000_t75" style="width:20.25pt;height:18pt" o:ole="">
                        <v:imagedata r:id="rId6" o:title=""/>
                      </v:shape>
                      <w:control r:id="rId17" w:name="DefaultOcxName7" w:shapeid="_x0000_i1085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D5189" w:rsidRPr="003D5189" w:rsidRDefault="003D5189" w:rsidP="003D518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proofErr w:type="spellStart"/>
                  <w:r w:rsidRPr="003D518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  <w:t>plays</w:t>
                  </w:r>
                  <w:proofErr w:type="spellEnd"/>
                </w:p>
              </w:tc>
            </w:tr>
          </w:tbl>
          <w:p w:rsidR="003D5189" w:rsidRPr="003D5189" w:rsidRDefault="003D5189" w:rsidP="003D5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33CC"/>
                <w:sz w:val="27"/>
                <w:szCs w:val="27"/>
                <w:lang w:eastAsia="es-AR"/>
              </w:rPr>
            </w:pPr>
            <w:proofErr w:type="spellStart"/>
            <w:r w:rsidRPr="003D5189">
              <w:rPr>
                <w:rFonts w:ascii="Times New Roman" w:eastAsia="Times New Roman" w:hAnsi="Times New Roman" w:cs="Times New Roman"/>
                <w:color w:val="0033CC"/>
                <w:sz w:val="27"/>
                <w:szCs w:val="27"/>
                <w:lang w:eastAsia="es-AR"/>
              </w:rPr>
              <w:t>Correct</w:t>
            </w:r>
            <w:proofErr w:type="spellEnd"/>
          </w:p>
          <w:p w:rsidR="003D5189" w:rsidRPr="003D5189" w:rsidRDefault="003D5189" w:rsidP="003D5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es-AR"/>
              </w:rPr>
            </w:pPr>
          </w:p>
          <w:p w:rsidR="003D5189" w:rsidRPr="003D5189" w:rsidRDefault="003D5189" w:rsidP="003D5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333333"/>
                <w:sz w:val="27"/>
                <w:szCs w:val="27"/>
                <w:lang w:eastAsia="es-AR"/>
              </w:rPr>
              <w:drawing>
                <wp:inline distT="0" distB="0" distL="0" distR="0">
                  <wp:extent cx="714375" cy="714375"/>
                  <wp:effectExtent l="19050" t="0" r="9525" b="0"/>
                  <wp:docPr id="6" name="Imagen 6" descr="C:\Documents and Settings\Administrador\Mis documentos\danna 20_files\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Documents and Settings\Administrador\Mis documentos\danna 20_files\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714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3D5189">
              <w:rPr>
                <w:rFonts w:ascii="Times New Roman" w:eastAsia="Times New Roman" w:hAnsi="Times New Roman" w:cs="Times New Roman"/>
                <w:color w:val="333333"/>
                <w:sz w:val="27"/>
                <w:lang w:eastAsia="es-AR"/>
              </w:rPr>
              <w:t>You</w:t>
            </w:r>
            <w:proofErr w:type="spellEnd"/>
            <w:r w:rsidRPr="003D5189">
              <w:rPr>
                <w:rFonts w:ascii="Times New Roman" w:eastAsia="Times New Roman" w:hAnsi="Times New Roman" w:cs="Times New Roman"/>
                <w:color w:val="333333"/>
                <w:sz w:val="27"/>
                <w:lang w:eastAsia="es-AR"/>
              </w:rPr>
              <w:t xml:space="preserve"> _____ </w:t>
            </w:r>
            <w:proofErr w:type="spellStart"/>
            <w:r w:rsidRPr="003D5189">
              <w:rPr>
                <w:rFonts w:ascii="Times New Roman" w:eastAsia="Times New Roman" w:hAnsi="Times New Roman" w:cs="Times New Roman"/>
                <w:color w:val="333333"/>
                <w:sz w:val="27"/>
                <w:lang w:eastAsia="es-AR"/>
              </w:rPr>
              <w:t>tennis</w:t>
            </w:r>
            <w:proofErr w:type="spellEnd"/>
            <w:r w:rsidRPr="003D5189">
              <w:rPr>
                <w:rFonts w:ascii="Times New Roman" w:eastAsia="Times New Roman" w:hAnsi="Times New Roman" w:cs="Times New Roman"/>
                <w:color w:val="333333"/>
                <w:sz w:val="27"/>
                <w:lang w:eastAsia="es-AR"/>
              </w:rPr>
              <w:t>.</w:t>
            </w:r>
          </w:p>
          <w:p w:rsidR="003D5189" w:rsidRPr="003D5189" w:rsidRDefault="003D5189" w:rsidP="003D5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es-AR"/>
              </w:rPr>
            </w:pPr>
            <w:r w:rsidRPr="003D5189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es-AR"/>
              </w:rPr>
              <w:t xml:space="preserve">   </w:t>
            </w:r>
          </w:p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80"/>
              <w:gridCol w:w="582"/>
            </w:tblGrid>
            <w:tr w:rsidR="003D5189" w:rsidRPr="003D5189" w:rsidTr="003D5189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3D5189" w:rsidRPr="003D5189" w:rsidRDefault="003D5189" w:rsidP="003D518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r w:rsidRPr="003D518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  <w:object w:dxaOrig="1440" w:dyaOrig="1440">
                      <v:shape id="_x0000_i1084" type="#_x0000_t75" style="width:20.25pt;height:18pt" o:ole="">
                        <v:imagedata r:id="rId6" o:title=""/>
                      </v:shape>
                      <w:control r:id="rId19" w:name="DefaultOcxName8" w:shapeid="_x0000_i1084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D5189" w:rsidRPr="003D5189" w:rsidRDefault="003D5189" w:rsidP="003D518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proofErr w:type="spellStart"/>
                  <w:r w:rsidRPr="003D518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  <w:t>play</w:t>
                  </w:r>
                  <w:proofErr w:type="spellEnd"/>
                  <w:r w:rsidRPr="003D518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  <w:t xml:space="preserve"> </w:t>
                  </w:r>
                </w:p>
              </w:tc>
            </w:tr>
            <w:tr w:rsidR="003D5189" w:rsidRPr="003D5189" w:rsidTr="003D5189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3D5189" w:rsidRPr="003D5189" w:rsidRDefault="003D5189" w:rsidP="003D518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r w:rsidRPr="003D518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  <w:object w:dxaOrig="1440" w:dyaOrig="1440">
                      <v:shape id="_x0000_i1083" type="#_x0000_t75" style="width:20.25pt;height:18pt" o:ole="">
                        <v:imagedata r:id="rId6" o:title=""/>
                      </v:shape>
                      <w:control r:id="rId20" w:name="DefaultOcxName9" w:shapeid="_x0000_i1083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D5189" w:rsidRPr="003D5189" w:rsidRDefault="003D5189" w:rsidP="003D518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proofErr w:type="spellStart"/>
                  <w:r w:rsidRPr="003D518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  <w:t>plays</w:t>
                  </w:r>
                  <w:proofErr w:type="spellEnd"/>
                  <w:r w:rsidRPr="003D518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  <w:t xml:space="preserve"> </w:t>
                  </w:r>
                </w:p>
              </w:tc>
            </w:tr>
          </w:tbl>
          <w:p w:rsidR="003D5189" w:rsidRPr="003D5189" w:rsidRDefault="003D5189" w:rsidP="003D5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33CC"/>
                <w:sz w:val="27"/>
                <w:szCs w:val="27"/>
                <w:lang w:eastAsia="es-AR"/>
              </w:rPr>
            </w:pPr>
            <w:proofErr w:type="spellStart"/>
            <w:r w:rsidRPr="003D5189">
              <w:rPr>
                <w:rFonts w:ascii="Times New Roman" w:eastAsia="Times New Roman" w:hAnsi="Times New Roman" w:cs="Times New Roman"/>
                <w:color w:val="0033CC"/>
                <w:sz w:val="27"/>
                <w:szCs w:val="27"/>
                <w:lang w:eastAsia="es-AR"/>
              </w:rPr>
              <w:t>Correct</w:t>
            </w:r>
            <w:proofErr w:type="spellEnd"/>
          </w:p>
          <w:p w:rsidR="003D5189" w:rsidRPr="003D5189" w:rsidRDefault="003D5189" w:rsidP="003D5189">
            <w:pPr>
              <w:spacing w:after="27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es-AR"/>
              </w:rPr>
            </w:pPr>
          </w:p>
          <w:p w:rsidR="003D5189" w:rsidRPr="003D5189" w:rsidRDefault="003D5189" w:rsidP="003D5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333333"/>
                <w:sz w:val="27"/>
                <w:szCs w:val="27"/>
                <w:lang w:eastAsia="es-AR"/>
              </w:rPr>
              <w:drawing>
                <wp:inline distT="0" distB="0" distL="0" distR="0">
                  <wp:extent cx="714375" cy="714375"/>
                  <wp:effectExtent l="19050" t="0" r="9525" b="0"/>
                  <wp:docPr id="7" name="Imagen 7" descr="C:\Documents and Settings\Administrador\Mis documentos\danna 20_files\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Documents and Settings\Administrador\Mis documentos\danna 20_files\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714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3D5189">
              <w:rPr>
                <w:rFonts w:ascii="Times New Roman" w:eastAsia="Times New Roman" w:hAnsi="Times New Roman" w:cs="Times New Roman"/>
                <w:color w:val="333333"/>
                <w:sz w:val="27"/>
                <w:lang w:eastAsia="es-AR"/>
              </w:rPr>
              <w:t>She</w:t>
            </w:r>
            <w:proofErr w:type="spellEnd"/>
            <w:r w:rsidRPr="003D5189">
              <w:rPr>
                <w:rFonts w:ascii="Times New Roman" w:eastAsia="Times New Roman" w:hAnsi="Times New Roman" w:cs="Times New Roman"/>
                <w:color w:val="333333"/>
                <w:sz w:val="27"/>
                <w:lang w:eastAsia="es-AR"/>
              </w:rPr>
              <w:t xml:space="preserve"> ____ rugby.</w:t>
            </w:r>
          </w:p>
          <w:p w:rsidR="003D5189" w:rsidRPr="003D5189" w:rsidRDefault="003D5189" w:rsidP="003D5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es-AR"/>
              </w:rPr>
            </w:pPr>
            <w:r w:rsidRPr="003D5189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es-AR"/>
              </w:rPr>
              <w:t xml:space="preserve">   </w:t>
            </w:r>
          </w:p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80"/>
              <w:gridCol w:w="582"/>
            </w:tblGrid>
            <w:tr w:rsidR="003D5189" w:rsidRPr="003D5189" w:rsidTr="003D5189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3D5189" w:rsidRPr="003D5189" w:rsidRDefault="003D5189" w:rsidP="003D518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r w:rsidRPr="003D518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  <w:object w:dxaOrig="1440" w:dyaOrig="1440">
                      <v:shape id="_x0000_i1082" type="#_x0000_t75" style="width:20.25pt;height:18pt" o:ole="">
                        <v:imagedata r:id="rId6" o:title=""/>
                      </v:shape>
                      <w:control r:id="rId22" w:name="DefaultOcxName10" w:shapeid="_x0000_i1082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D5189" w:rsidRPr="003D5189" w:rsidRDefault="003D5189" w:rsidP="003D518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proofErr w:type="spellStart"/>
                  <w:r w:rsidRPr="003D518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  <w:t>play</w:t>
                  </w:r>
                  <w:proofErr w:type="spellEnd"/>
                  <w:r w:rsidRPr="003D518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  <w:t xml:space="preserve"> </w:t>
                  </w:r>
                </w:p>
              </w:tc>
            </w:tr>
            <w:tr w:rsidR="003D5189" w:rsidRPr="003D5189" w:rsidTr="003D5189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3D5189" w:rsidRPr="003D5189" w:rsidRDefault="003D5189" w:rsidP="003D518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r w:rsidRPr="003D518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  <w:object w:dxaOrig="1440" w:dyaOrig="1440">
                      <v:shape id="_x0000_i1081" type="#_x0000_t75" style="width:20.25pt;height:18pt" o:ole="">
                        <v:imagedata r:id="rId6" o:title=""/>
                      </v:shape>
                      <w:control r:id="rId23" w:name="DefaultOcxName11" w:shapeid="_x0000_i1081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D5189" w:rsidRPr="003D5189" w:rsidRDefault="003D5189" w:rsidP="003D518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AR"/>
                    </w:rPr>
                  </w:pPr>
                  <w:r w:rsidRPr="003D518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AR"/>
                    </w:rPr>
                    <w:t>plays</w:t>
                  </w:r>
                </w:p>
              </w:tc>
            </w:tr>
          </w:tbl>
          <w:p w:rsidR="003D5189" w:rsidRPr="003D5189" w:rsidRDefault="003D5189" w:rsidP="003D5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33CC"/>
                <w:sz w:val="27"/>
                <w:szCs w:val="27"/>
                <w:lang w:val="en-US" w:eastAsia="es-AR"/>
              </w:rPr>
            </w:pPr>
            <w:r w:rsidRPr="003D5189">
              <w:rPr>
                <w:rFonts w:ascii="Times New Roman" w:eastAsia="Times New Roman" w:hAnsi="Times New Roman" w:cs="Times New Roman"/>
                <w:color w:val="0033CC"/>
                <w:sz w:val="27"/>
                <w:szCs w:val="27"/>
                <w:lang w:val="en-US" w:eastAsia="es-AR"/>
              </w:rPr>
              <w:t>Correct</w:t>
            </w:r>
          </w:p>
          <w:p w:rsidR="003D5189" w:rsidRPr="003D5189" w:rsidRDefault="003D5189" w:rsidP="003D5189">
            <w:pPr>
              <w:spacing w:after="27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val="en-US" w:eastAsia="es-AR"/>
              </w:rPr>
            </w:pPr>
          </w:p>
          <w:p w:rsidR="003D5189" w:rsidRPr="003D5189" w:rsidRDefault="003D5189" w:rsidP="003D5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val="en-US" w:eastAsia="es-AR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333333"/>
                <w:sz w:val="27"/>
                <w:szCs w:val="27"/>
                <w:lang w:eastAsia="es-AR"/>
              </w:rPr>
              <w:drawing>
                <wp:inline distT="0" distB="0" distL="0" distR="0">
                  <wp:extent cx="723900" cy="723900"/>
                  <wp:effectExtent l="19050" t="0" r="0" b="0"/>
                  <wp:docPr id="8" name="Imagen 8" descr="C:\Documents and Settings\Administrador\Mis documentos\danna 20_files\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Documents and Settings\Administrador\Mis documentos\danna 20_files\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723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D5189">
              <w:rPr>
                <w:rFonts w:ascii="Times New Roman" w:eastAsia="Times New Roman" w:hAnsi="Times New Roman" w:cs="Times New Roman"/>
                <w:color w:val="333333"/>
                <w:sz w:val="27"/>
                <w:lang w:val="en-US" w:eastAsia="es-AR"/>
              </w:rPr>
              <w:t>We ____ the guitar.</w:t>
            </w:r>
          </w:p>
          <w:p w:rsidR="003D5189" w:rsidRPr="003D5189" w:rsidRDefault="003D5189" w:rsidP="003D5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val="en-US" w:eastAsia="es-AR"/>
              </w:rPr>
            </w:pPr>
            <w:r w:rsidRPr="003D5189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val="en-US" w:eastAsia="es-AR"/>
              </w:rPr>
              <w:t xml:space="preserve">   </w:t>
            </w:r>
          </w:p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80"/>
              <w:gridCol w:w="582"/>
            </w:tblGrid>
            <w:tr w:rsidR="003D5189" w:rsidRPr="003D5189" w:rsidTr="003D5189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3D5189" w:rsidRPr="003D5189" w:rsidRDefault="003D5189" w:rsidP="003D518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r w:rsidRPr="003D518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  <w:object w:dxaOrig="1440" w:dyaOrig="1440">
                      <v:shape id="_x0000_i1080" type="#_x0000_t75" style="width:20.25pt;height:18pt" o:ole="">
                        <v:imagedata r:id="rId6" o:title=""/>
                      </v:shape>
                      <w:control r:id="rId25" w:name="DefaultOcxName12" w:shapeid="_x0000_i1080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D5189" w:rsidRPr="003D5189" w:rsidRDefault="003D5189" w:rsidP="003D518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proofErr w:type="spellStart"/>
                  <w:r w:rsidRPr="003D518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  <w:t>play</w:t>
                  </w:r>
                  <w:proofErr w:type="spellEnd"/>
                  <w:r w:rsidRPr="003D518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  <w:t xml:space="preserve"> </w:t>
                  </w:r>
                </w:p>
              </w:tc>
            </w:tr>
            <w:tr w:rsidR="003D5189" w:rsidRPr="003D5189" w:rsidTr="003D5189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3D5189" w:rsidRPr="003D5189" w:rsidRDefault="003D5189" w:rsidP="003D518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r w:rsidRPr="003D518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  <w:object w:dxaOrig="1440" w:dyaOrig="1440">
                      <v:shape id="_x0000_i1079" type="#_x0000_t75" style="width:20.25pt;height:18pt" o:ole="">
                        <v:imagedata r:id="rId6" o:title=""/>
                      </v:shape>
                      <w:control r:id="rId26" w:name="DefaultOcxName13" w:shapeid="_x0000_i1079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D5189" w:rsidRPr="003D5189" w:rsidRDefault="003D5189" w:rsidP="003D518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proofErr w:type="spellStart"/>
                  <w:r w:rsidRPr="003D518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  <w:t>plays</w:t>
                  </w:r>
                  <w:proofErr w:type="spellEnd"/>
                  <w:r w:rsidRPr="003D518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  <w:t xml:space="preserve"> </w:t>
                  </w:r>
                </w:p>
              </w:tc>
            </w:tr>
          </w:tbl>
          <w:p w:rsidR="003D5189" w:rsidRPr="003D5189" w:rsidRDefault="003D5189" w:rsidP="003D5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33CC"/>
                <w:sz w:val="27"/>
                <w:szCs w:val="27"/>
                <w:lang w:eastAsia="es-AR"/>
              </w:rPr>
            </w:pPr>
            <w:proofErr w:type="spellStart"/>
            <w:r w:rsidRPr="003D5189">
              <w:rPr>
                <w:rFonts w:ascii="Times New Roman" w:eastAsia="Times New Roman" w:hAnsi="Times New Roman" w:cs="Times New Roman"/>
                <w:color w:val="0033CC"/>
                <w:sz w:val="27"/>
                <w:szCs w:val="27"/>
                <w:lang w:eastAsia="es-AR"/>
              </w:rPr>
              <w:t>Correct</w:t>
            </w:r>
            <w:proofErr w:type="spellEnd"/>
          </w:p>
          <w:p w:rsidR="003D5189" w:rsidRPr="003D5189" w:rsidRDefault="003D5189" w:rsidP="003D5189">
            <w:pPr>
              <w:spacing w:after="27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es-AR"/>
              </w:rPr>
            </w:pPr>
          </w:p>
          <w:p w:rsidR="003D5189" w:rsidRPr="003D5189" w:rsidRDefault="003D5189" w:rsidP="003D5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333333"/>
                <w:sz w:val="27"/>
                <w:szCs w:val="27"/>
                <w:lang w:eastAsia="es-AR"/>
              </w:rPr>
              <w:lastRenderedPageBreak/>
              <w:drawing>
                <wp:inline distT="0" distB="0" distL="0" distR="0">
                  <wp:extent cx="714375" cy="714375"/>
                  <wp:effectExtent l="19050" t="0" r="9525" b="0"/>
                  <wp:docPr id="9" name="Imagen 9" descr="C:\Documents and Settings\Administrador\Mis documentos\danna 20_files\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Documents and Settings\Administrador\Mis documentos\danna 20_files\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714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3D5189">
              <w:rPr>
                <w:rFonts w:ascii="Times New Roman" w:eastAsia="Times New Roman" w:hAnsi="Times New Roman" w:cs="Times New Roman"/>
                <w:color w:val="333333"/>
                <w:sz w:val="27"/>
                <w:lang w:eastAsia="es-AR"/>
              </w:rPr>
              <w:t>They</w:t>
            </w:r>
            <w:proofErr w:type="spellEnd"/>
            <w:r w:rsidRPr="003D5189">
              <w:rPr>
                <w:rFonts w:ascii="Times New Roman" w:eastAsia="Times New Roman" w:hAnsi="Times New Roman" w:cs="Times New Roman"/>
                <w:color w:val="333333"/>
                <w:sz w:val="27"/>
                <w:lang w:eastAsia="es-AR"/>
              </w:rPr>
              <w:t xml:space="preserve"> ____ </w:t>
            </w:r>
            <w:proofErr w:type="spellStart"/>
            <w:r w:rsidRPr="003D5189">
              <w:rPr>
                <w:rFonts w:ascii="Times New Roman" w:eastAsia="Times New Roman" w:hAnsi="Times New Roman" w:cs="Times New Roman"/>
                <w:color w:val="333333"/>
                <w:sz w:val="27"/>
                <w:lang w:eastAsia="es-AR"/>
              </w:rPr>
              <w:t>basketball</w:t>
            </w:r>
            <w:proofErr w:type="spellEnd"/>
            <w:r w:rsidRPr="003D5189">
              <w:rPr>
                <w:rFonts w:ascii="Times New Roman" w:eastAsia="Times New Roman" w:hAnsi="Times New Roman" w:cs="Times New Roman"/>
                <w:color w:val="333333"/>
                <w:sz w:val="27"/>
                <w:lang w:eastAsia="es-AR"/>
              </w:rPr>
              <w:t>.</w:t>
            </w:r>
          </w:p>
          <w:p w:rsidR="003D5189" w:rsidRPr="003D5189" w:rsidRDefault="003D5189" w:rsidP="003D5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es-AR"/>
              </w:rPr>
            </w:pPr>
            <w:r w:rsidRPr="003D5189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  <w:lang w:eastAsia="es-AR"/>
              </w:rPr>
              <w:t xml:space="preserve">   </w:t>
            </w:r>
          </w:p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80"/>
              <w:gridCol w:w="582"/>
            </w:tblGrid>
            <w:tr w:rsidR="003D5189" w:rsidRPr="003D5189" w:rsidTr="003D5189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3D5189" w:rsidRPr="003D5189" w:rsidRDefault="003D5189" w:rsidP="003D518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r w:rsidRPr="003D518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  <w:object w:dxaOrig="1440" w:dyaOrig="1440">
                      <v:shape id="_x0000_i1078" type="#_x0000_t75" style="width:20.25pt;height:18pt" o:ole="">
                        <v:imagedata r:id="rId6" o:title=""/>
                      </v:shape>
                      <w:control r:id="rId28" w:name="DefaultOcxName14" w:shapeid="_x0000_i1078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D5189" w:rsidRPr="003D5189" w:rsidRDefault="003D5189" w:rsidP="003D518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proofErr w:type="spellStart"/>
                  <w:r w:rsidRPr="003D518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  <w:t>play</w:t>
                  </w:r>
                  <w:proofErr w:type="spellEnd"/>
                  <w:r w:rsidRPr="003D518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  <w:t xml:space="preserve"> </w:t>
                  </w:r>
                </w:p>
              </w:tc>
            </w:tr>
            <w:tr w:rsidR="003D5189" w:rsidRPr="003D5189" w:rsidTr="003D5189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3D5189" w:rsidRPr="003D5189" w:rsidRDefault="003D5189" w:rsidP="003D518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r w:rsidRPr="003D518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  <w:object w:dxaOrig="1440" w:dyaOrig="1440">
                      <v:shape id="_x0000_i1077" type="#_x0000_t75" style="width:20.25pt;height:18pt" o:ole="">
                        <v:imagedata r:id="rId6" o:title=""/>
                      </v:shape>
                      <w:control r:id="rId29" w:name="DefaultOcxName15" w:shapeid="_x0000_i1077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D5189" w:rsidRPr="003D5189" w:rsidRDefault="003D5189" w:rsidP="003D518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proofErr w:type="spellStart"/>
                  <w:r w:rsidRPr="003D518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  <w:t>plays</w:t>
                  </w:r>
                  <w:proofErr w:type="spellEnd"/>
                </w:p>
              </w:tc>
            </w:tr>
          </w:tbl>
          <w:p w:rsidR="003D5189" w:rsidRPr="003D5189" w:rsidRDefault="003D5189" w:rsidP="003D5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33CC"/>
                <w:sz w:val="27"/>
                <w:szCs w:val="27"/>
                <w:lang w:eastAsia="es-AR"/>
              </w:rPr>
            </w:pPr>
            <w:proofErr w:type="spellStart"/>
            <w:r w:rsidRPr="003D5189">
              <w:rPr>
                <w:rFonts w:ascii="Times New Roman" w:eastAsia="Times New Roman" w:hAnsi="Times New Roman" w:cs="Times New Roman"/>
                <w:color w:val="0033CC"/>
                <w:sz w:val="27"/>
                <w:szCs w:val="27"/>
                <w:lang w:eastAsia="es-AR"/>
              </w:rPr>
              <w:t>Correct</w:t>
            </w:r>
            <w:proofErr w:type="spellEnd"/>
          </w:p>
        </w:tc>
        <w:tc>
          <w:tcPr>
            <w:tcW w:w="4725" w:type="dxa"/>
            <w:shd w:val="clear" w:color="auto" w:fill="FFFFFF"/>
            <w:hideMark/>
          </w:tcPr>
          <w:p w:rsidR="003D5189" w:rsidRPr="003D5189" w:rsidRDefault="003D5189" w:rsidP="003D518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3D5189" w:rsidRPr="003D5189" w:rsidTr="003D5189">
        <w:trPr>
          <w:tblCellSpacing w:w="15" w:type="dxa"/>
          <w:jc w:val="center"/>
        </w:trPr>
        <w:tc>
          <w:tcPr>
            <w:tcW w:w="4725" w:type="dxa"/>
            <w:shd w:val="clear" w:color="auto" w:fill="FFFFFF"/>
            <w:vAlign w:val="center"/>
            <w:hideMark/>
          </w:tcPr>
          <w:p w:rsidR="003D5189" w:rsidRPr="003D5189" w:rsidRDefault="003D5189" w:rsidP="003D5189">
            <w:pPr>
              <w:spacing w:before="100" w:beforeAutospacing="1" w:after="100" w:afterAutospacing="1" w:line="240" w:lineRule="auto"/>
              <w:jc w:val="center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AR"/>
              </w:rPr>
            </w:pPr>
            <w:ins w:id="0" w:author="Unknown">
              <w:r w:rsidRPr="003D5189">
                <w:rPr>
                  <w:rFonts w:ascii="Times New Roman" w:eastAsia="Times New Roman" w:hAnsi="Times New Roman" w:cs="Times New Roman"/>
                  <w:b/>
                  <w:bCs/>
                  <w:sz w:val="20"/>
                  <w:szCs w:val="20"/>
                  <w:lang w:eastAsia="es-AR"/>
                </w:rPr>
                <w:lastRenderedPageBreak/>
                <w:t>         </w:t>
              </w:r>
              <w:r w:rsidRPr="003D5189">
                <w:rPr>
                  <w:rFonts w:ascii="Times New Roman" w:eastAsia="Times New Roman" w:hAnsi="Times New Roman" w:cs="Times New Roman"/>
                  <w:b/>
                  <w:bCs/>
                  <w:sz w:val="20"/>
                  <w:szCs w:val="20"/>
                  <w:lang w:eastAsia="es-AR"/>
                </w:rPr>
                <w:fldChar w:fldCharType="begin"/>
              </w:r>
              <w:r w:rsidRPr="003D5189">
                <w:rPr>
                  <w:rFonts w:ascii="Times New Roman" w:eastAsia="Times New Roman" w:hAnsi="Times New Roman" w:cs="Times New Roman"/>
                  <w:b/>
                  <w:bCs/>
                  <w:sz w:val="20"/>
                  <w:szCs w:val="20"/>
                  <w:lang w:eastAsia="es-AR"/>
                </w:rPr>
                <w:instrText xml:space="preserve"> HYPERLINK "http://www.agendaweb.org/verbs/present_simple-exercises.html" </w:instrText>
              </w:r>
              <w:r w:rsidRPr="003D5189">
                <w:rPr>
                  <w:rFonts w:ascii="Times New Roman" w:eastAsia="Times New Roman" w:hAnsi="Times New Roman" w:cs="Times New Roman"/>
                  <w:b/>
                  <w:bCs/>
                  <w:sz w:val="20"/>
                  <w:szCs w:val="20"/>
                  <w:lang w:eastAsia="es-AR"/>
                </w:rPr>
                <w:fldChar w:fldCharType="separate"/>
              </w:r>
              <w:proofErr w:type="spellStart"/>
              <w:r w:rsidRPr="003D518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0"/>
                  <w:szCs w:val="20"/>
                  <w:u w:val="single"/>
                  <w:lang w:eastAsia="es-AR"/>
                </w:rPr>
                <w:t>Present</w:t>
              </w:r>
              <w:proofErr w:type="spellEnd"/>
              <w:r w:rsidRPr="003D518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0"/>
                  <w:szCs w:val="20"/>
                  <w:u w:val="single"/>
                  <w:lang w:eastAsia="es-AR"/>
                </w:rPr>
                <w:t xml:space="preserve"> simple - </w:t>
              </w:r>
              <w:proofErr w:type="spellStart"/>
              <w:r w:rsidRPr="003D518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0"/>
                  <w:szCs w:val="20"/>
                  <w:u w:val="single"/>
                  <w:lang w:eastAsia="es-AR"/>
                </w:rPr>
                <w:t>exercises</w:t>
              </w:r>
              <w:proofErr w:type="spellEnd"/>
              <w:r w:rsidRPr="003D518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0"/>
                  <w:szCs w:val="20"/>
                  <w:u w:val="single"/>
                  <w:lang w:eastAsia="es-AR"/>
                </w:rPr>
                <w:t xml:space="preserve"> - </w:t>
              </w:r>
              <w:proofErr w:type="spellStart"/>
              <w:r w:rsidRPr="003D518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0"/>
                  <w:szCs w:val="20"/>
                  <w:u w:val="single"/>
                  <w:lang w:eastAsia="es-AR"/>
                </w:rPr>
                <w:t>index</w:t>
              </w:r>
              <w:proofErr w:type="spellEnd"/>
              <w:r w:rsidRPr="003D5189">
                <w:rPr>
                  <w:rFonts w:ascii="Times New Roman" w:eastAsia="Times New Roman" w:hAnsi="Times New Roman" w:cs="Times New Roman"/>
                  <w:b/>
                  <w:bCs/>
                  <w:sz w:val="20"/>
                  <w:szCs w:val="20"/>
                  <w:lang w:eastAsia="es-AR"/>
                </w:rPr>
                <w:fldChar w:fldCharType="end"/>
              </w:r>
            </w:ins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D5189" w:rsidRPr="003D5189" w:rsidRDefault="003D5189" w:rsidP="003D5189">
            <w:pPr>
              <w:spacing w:before="100" w:beforeAutospacing="1" w:after="100" w:afterAutospacing="1" w:line="240" w:lineRule="auto"/>
              <w:jc w:val="right"/>
              <w:outlineLvl w:val="5"/>
              <w:rPr>
                <w:ins w:id="1" w:author="Unknown"/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val="en-US" w:eastAsia="es-AR"/>
              </w:rPr>
            </w:pPr>
            <w:ins w:id="2" w:author="Unknown">
              <w:r w:rsidRPr="003D5189">
                <w:rPr>
                  <w:rFonts w:ascii="Times New Roman" w:eastAsia="Times New Roman" w:hAnsi="Times New Roman" w:cs="Times New Roman"/>
                  <w:b/>
                  <w:bCs/>
                  <w:sz w:val="15"/>
                  <w:szCs w:val="15"/>
                  <w:lang w:val="en-US" w:eastAsia="es-AR"/>
                </w:rPr>
                <w:t xml:space="preserve">images from </w:t>
              </w:r>
              <w:r w:rsidRPr="003D5189">
                <w:rPr>
                  <w:rFonts w:ascii="Times New Roman" w:eastAsia="Times New Roman" w:hAnsi="Times New Roman" w:cs="Times New Roman"/>
                  <w:b/>
                  <w:bCs/>
                  <w:sz w:val="15"/>
                  <w:szCs w:val="15"/>
                  <w:lang w:eastAsia="es-AR"/>
                </w:rPr>
                <w:fldChar w:fldCharType="begin"/>
              </w:r>
              <w:r w:rsidRPr="003D5189">
                <w:rPr>
                  <w:rFonts w:ascii="Times New Roman" w:eastAsia="Times New Roman" w:hAnsi="Times New Roman" w:cs="Times New Roman"/>
                  <w:b/>
                  <w:bCs/>
                  <w:sz w:val="15"/>
                  <w:szCs w:val="15"/>
                  <w:lang w:val="en-US" w:eastAsia="es-AR"/>
                </w:rPr>
                <w:instrText xml:space="preserve"> HYPERLINK "https://openclipart.org/" </w:instrText>
              </w:r>
              <w:r w:rsidRPr="003D5189">
                <w:rPr>
                  <w:rFonts w:ascii="Times New Roman" w:eastAsia="Times New Roman" w:hAnsi="Times New Roman" w:cs="Times New Roman"/>
                  <w:b/>
                  <w:bCs/>
                  <w:sz w:val="15"/>
                  <w:szCs w:val="15"/>
                  <w:lang w:eastAsia="es-AR"/>
                </w:rPr>
                <w:fldChar w:fldCharType="separate"/>
              </w:r>
              <w:r w:rsidRPr="003D518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15"/>
                  <w:szCs w:val="15"/>
                  <w:u w:val="single"/>
                  <w:lang w:val="en-US" w:eastAsia="es-AR"/>
                </w:rPr>
                <w:t>openclipart.org</w:t>
              </w:r>
              <w:r w:rsidRPr="003D5189">
                <w:rPr>
                  <w:rFonts w:ascii="Times New Roman" w:eastAsia="Times New Roman" w:hAnsi="Times New Roman" w:cs="Times New Roman"/>
                  <w:b/>
                  <w:bCs/>
                  <w:sz w:val="15"/>
                  <w:szCs w:val="15"/>
                  <w:lang w:eastAsia="es-AR"/>
                </w:rPr>
                <w:fldChar w:fldCharType="end"/>
              </w:r>
              <w:r w:rsidRPr="003D5189">
                <w:rPr>
                  <w:rFonts w:ascii="Times New Roman" w:eastAsia="Times New Roman" w:hAnsi="Times New Roman" w:cs="Times New Roman"/>
                  <w:b/>
                  <w:bCs/>
                  <w:sz w:val="15"/>
                  <w:szCs w:val="15"/>
                  <w:lang w:val="en-US" w:eastAsia="es-AR"/>
                </w:rPr>
                <w:t>                          </w:t>
              </w:r>
              <w:r w:rsidRPr="003D5189">
                <w:rPr>
                  <w:rFonts w:ascii="Times New Roman" w:eastAsia="Times New Roman" w:hAnsi="Times New Roman" w:cs="Times New Roman"/>
                  <w:b/>
                  <w:bCs/>
                  <w:sz w:val="15"/>
                  <w:szCs w:val="15"/>
                  <w:lang w:eastAsia="es-AR"/>
                </w:rPr>
                <w:fldChar w:fldCharType="begin"/>
              </w:r>
              <w:r w:rsidRPr="003D5189">
                <w:rPr>
                  <w:rFonts w:ascii="Times New Roman" w:eastAsia="Times New Roman" w:hAnsi="Times New Roman" w:cs="Times New Roman"/>
                  <w:b/>
                  <w:bCs/>
                  <w:sz w:val="15"/>
                  <w:szCs w:val="15"/>
                  <w:lang w:val="en-US" w:eastAsia="es-AR"/>
                </w:rPr>
                <w:instrText xml:space="preserve"> HYPERLINK "http://www.agendaweb.org/privacy-policy.php" </w:instrText>
              </w:r>
              <w:r w:rsidRPr="003D5189">
                <w:rPr>
                  <w:rFonts w:ascii="Times New Roman" w:eastAsia="Times New Roman" w:hAnsi="Times New Roman" w:cs="Times New Roman"/>
                  <w:b/>
                  <w:bCs/>
                  <w:sz w:val="15"/>
                  <w:szCs w:val="15"/>
                  <w:lang w:eastAsia="es-AR"/>
                </w:rPr>
                <w:fldChar w:fldCharType="separate"/>
              </w:r>
              <w:r w:rsidRPr="003D518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15"/>
                  <w:szCs w:val="15"/>
                  <w:u w:val="single"/>
                  <w:lang w:val="en-US" w:eastAsia="es-AR"/>
                </w:rPr>
                <w:t>Privacy policy</w:t>
              </w:r>
              <w:r w:rsidRPr="003D5189">
                <w:rPr>
                  <w:rFonts w:ascii="Times New Roman" w:eastAsia="Times New Roman" w:hAnsi="Times New Roman" w:cs="Times New Roman"/>
                  <w:b/>
                  <w:bCs/>
                  <w:sz w:val="15"/>
                  <w:szCs w:val="15"/>
                  <w:lang w:eastAsia="es-AR"/>
                </w:rPr>
                <w:fldChar w:fldCharType="end"/>
              </w:r>
              <w:r w:rsidRPr="003D5189">
                <w:rPr>
                  <w:rFonts w:ascii="Times New Roman" w:eastAsia="Times New Roman" w:hAnsi="Times New Roman" w:cs="Times New Roman"/>
                  <w:b/>
                  <w:bCs/>
                  <w:sz w:val="15"/>
                  <w:szCs w:val="15"/>
                  <w:lang w:val="en-US" w:eastAsia="es-AR"/>
                </w:rPr>
                <w:t xml:space="preserve">    </w:t>
              </w:r>
            </w:ins>
          </w:p>
        </w:tc>
      </w:tr>
    </w:tbl>
    <w:p w:rsidR="003D5189" w:rsidRPr="003D5189" w:rsidRDefault="003D5189" w:rsidP="003D51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3D5189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 </w:t>
      </w:r>
    </w:p>
    <w:p w:rsidR="00FC77AF" w:rsidRPr="003D5189" w:rsidRDefault="003D5189">
      <w:pPr>
        <w:rPr>
          <w:lang w:val="en-US"/>
        </w:rPr>
      </w:pPr>
    </w:p>
    <w:sectPr w:rsidR="00FC77AF" w:rsidRPr="003D5189" w:rsidSect="00B73C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D5189"/>
    <w:rsid w:val="003D5189"/>
    <w:rsid w:val="007217A6"/>
    <w:rsid w:val="00B73C6E"/>
    <w:rsid w:val="00F953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3C6E"/>
  </w:style>
  <w:style w:type="paragraph" w:styleId="Ttulo2">
    <w:name w:val="heading 2"/>
    <w:basedOn w:val="Normal"/>
    <w:link w:val="Ttulo2Car"/>
    <w:uiPriority w:val="9"/>
    <w:qFormat/>
    <w:rsid w:val="003D51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5">
    <w:name w:val="heading 5"/>
    <w:basedOn w:val="Normal"/>
    <w:link w:val="Ttulo5Car"/>
    <w:uiPriority w:val="9"/>
    <w:qFormat/>
    <w:rsid w:val="003D518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AR"/>
    </w:rPr>
  </w:style>
  <w:style w:type="paragraph" w:styleId="Ttulo6">
    <w:name w:val="heading 6"/>
    <w:basedOn w:val="Normal"/>
    <w:link w:val="Ttulo6Car"/>
    <w:uiPriority w:val="9"/>
    <w:qFormat/>
    <w:rsid w:val="003D5189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D5189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5Car">
    <w:name w:val="Título 5 Car"/>
    <w:basedOn w:val="Fuentedeprrafopredeter"/>
    <w:link w:val="Ttulo5"/>
    <w:uiPriority w:val="9"/>
    <w:rsid w:val="003D5189"/>
    <w:rPr>
      <w:rFonts w:ascii="Times New Roman" w:eastAsia="Times New Roman" w:hAnsi="Times New Roman" w:cs="Times New Roman"/>
      <w:b/>
      <w:bCs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"/>
    <w:rsid w:val="003D5189"/>
    <w:rPr>
      <w:rFonts w:ascii="Times New Roman" w:eastAsia="Times New Roman" w:hAnsi="Times New Roman" w:cs="Times New Roman"/>
      <w:b/>
      <w:bCs/>
      <w:sz w:val="15"/>
      <w:szCs w:val="15"/>
      <w:lang w:eastAsia="es-AR"/>
    </w:rPr>
  </w:style>
  <w:style w:type="character" w:customStyle="1" w:styleId="idevicetitle">
    <w:name w:val="idevicetitle"/>
    <w:basedOn w:val="Fuentedeprrafopredeter"/>
    <w:rsid w:val="003D5189"/>
  </w:style>
  <w:style w:type="character" w:customStyle="1" w:styleId="block">
    <w:name w:val="block"/>
    <w:basedOn w:val="Fuentedeprrafopredeter"/>
    <w:rsid w:val="003D5189"/>
  </w:style>
  <w:style w:type="paragraph" w:styleId="NormalWeb">
    <w:name w:val="Normal (Web)"/>
    <w:basedOn w:val="Normal"/>
    <w:uiPriority w:val="99"/>
    <w:unhideWhenUsed/>
    <w:rsid w:val="003D51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3D5189"/>
    <w:rPr>
      <w:color w:val="0000FF"/>
      <w:u w:val="single"/>
    </w:rPr>
  </w:style>
  <w:style w:type="character" w:customStyle="1" w:styleId="footer">
    <w:name w:val="footer"/>
    <w:basedOn w:val="Fuentedeprrafopredeter"/>
    <w:rsid w:val="003D5189"/>
  </w:style>
  <w:style w:type="paragraph" w:styleId="Textodeglobo">
    <w:name w:val="Balloon Text"/>
    <w:basedOn w:val="Normal"/>
    <w:link w:val="TextodegloboCar"/>
    <w:uiPriority w:val="99"/>
    <w:semiHidden/>
    <w:unhideWhenUsed/>
    <w:rsid w:val="003D51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51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037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16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4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674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051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280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855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7755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6197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7369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3838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570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115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8264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0895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3852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098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8414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7609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0407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1409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769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4849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2671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9141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8399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51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70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917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9843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0135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8138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533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5791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8918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2921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8001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6914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5457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5214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2783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814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133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0756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6203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2107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5.xml"/><Relationship Id="rId18" Type="http://schemas.openxmlformats.org/officeDocument/2006/relationships/image" Target="media/image7.jpeg"/><Relationship Id="rId26" Type="http://schemas.openxmlformats.org/officeDocument/2006/relationships/control" Target="activeX/activeX14.xml"/><Relationship Id="rId3" Type="http://schemas.openxmlformats.org/officeDocument/2006/relationships/webSettings" Target="webSettings.xml"/><Relationship Id="rId21" Type="http://schemas.openxmlformats.org/officeDocument/2006/relationships/image" Target="media/image8.gif"/><Relationship Id="rId7" Type="http://schemas.openxmlformats.org/officeDocument/2006/relationships/control" Target="activeX/activeX1.xml"/><Relationship Id="rId12" Type="http://schemas.openxmlformats.org/officeDocument/2006/relationships/image" Target="media/image5.gif"/><Relationship Id="rId17" Type="http://schemas.openxmlformats.org/officeDocument/2006/relationships/control" Target="activeX/activeX8.xml"/><Relationship Id="rId25" Type="http://schemas.openxmlformats.org/officeDocument/2006/relationships/control" Target="activeX/activeX13.xml"/><Relationship Id="rId2" Type="http://schemas.openxmlformats.org/officeDocument/2006/relationships/settings" Target="settings.xml"/><Relationship Id="rId16" Type="http://schemas.openxmlformats.org/officeDocument/2006/relationships/control" Target="activeX/activeX7.xml"/><Relationship Id="rId20" Type="http://schemas.openxmlformats.org/officeDocument/2006/relationships/control" Target="activeX/activeX10.xml"/><Relationship Id="rId29" Type="http://schemas.openxmlformats.org/officeDocument/2006/relationships/control" Target="activeX/activeX16.xml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1" Type="http://schemas.openxmlformats.org/officeDocument/2006/relationships/control" Target="activeX/activeX4.xml"/><Relationship Id="rId24" Type="http://schemas.openxmlformats.org/officeDocument/2006/relationships/image" Target="media/image9.jpeg"/><Relationship Id="rId5" Type="http://schemas.openxmlformats.org/officeDocument/2006/relationships/image" Target="media/image2.jpeg"/><Relationship Id="rId15" Type="http://schemas.openxmlformats.org/officeDocument/2006/relationships/image" Target="media/image6.jpeg"/><Relationship Id="rId23" Type="http://schemas.openxmlformats.org/officeDocument/2006/relationships/control" Target="activeX/activeX12.xml"/><Relationship Id="rId28" Type="http://schemas.openxmlformats.org/officeDocument/2006/relationships/control" Target="activeX/activeX15.xml"/><Relationship Id="rId10" Type="http://schemas.openxmlformats.org/officeDocument/2006/relationships/control" Target="activeX/activeX3.xml"/><Relationship Id="rId19" Type="http://schemas.openxmlformats.org/officeDocument/2006/relationships/control" Target="activeX/activeX9.xml"/><Relationship Id="rId31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image" Target="media/image4.jpeg"/><Relationship Id="rId14" Type="http://schemas.openxmlformats.org/officeDocument/2006/relationships/control" Target="activeX/activeX6.xml"/><Relationship Id="rId22" Type="http://schemas.openxmlformats.org/officeDocument/2006/relationships/control" Target="activeX/activeX11.xml"/><Relationship Id="rId27" Type="http://schemas.openxmlformats.org/officeDocument/2006/relationships/image" Target="media/image10.gif"/><Relationship Id="rId30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203</Words>
  <Characters>1122</Characters>
  <Application>Microsoft Office Word</Application>
  <DocSecurity>0</DocSecurity>
  <Lines>9</Lines>
  <Paragraphs>2</Paragraphs>
  <ScaleCrop>false</ScaleCrop>
  <Company>Windows XP Colossus Edition 2 Reloaded</Company>
  <LinksUpToDate>false</LinksUpToDate>
  <CharactersWithSpaces>1323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Colossus User</dc:creator>
  <cp:keywords/>
  <dc:description/>
  <cp:lastModifiedBy>Colossus User</cp:lastModifiedBy>
  <cp:revision>1</cp:revision>
  <dcterms:created xsi:type="dcterms:W3CDTF">2016-09-20T02:05:00Z</dcterms:created>
  <dcterms:modified xsi:type="dcterms:W3CDTF">2016-09-20T02:07:00Z</dcterms:modified>
</cp:coreProperties>
</file>